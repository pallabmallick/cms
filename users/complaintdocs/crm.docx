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23" w:rsidRPr="00570D23" w:rsidRDefault="00570D23" w:rsidP="00570D23">
      <w:pPr>
        <w:shd w:val="clear" w:color="auto" w:fill="FDFDFD"/>
        <w:spacing w:after="0" w:line="390" w:lineRule="atLeast"/>
        <w:rPr>
          <w:rFonts w:ascii="Quicksand" w:eastAsia="Times New Roman" w:hAnsi="Quicksand" w:cs="Times New Roman"/>
          <w:color w:val="2C2F34"/>
          <w:sz w:val="27"/>
          <w:szCs w:val="27"/>
        </w:rPr>
      </w:pPr>
      <w:r w:rsidRPr="00570D23">
        <w:rPr>
          <w:rFonts w:ascii="Quicksand" w:eastAsia="Times New Roman" w:hAnsi="Quicksand" w:cs="Times New Roman"/>
          <w:b/>
          <w:bCs/>
          <w:color w:val="2C2F34"/>
          <w:sz w:val="27"/>
        </w:rPr>
        <w:t>Project Name                      :</w:t>
      </w:r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 Complaint Management System in PHP</w:t>
      </w:r>
    </w:p>
    <w:p w:rsidR="00570D23" w:rsidRPr="00570D23" w:rsidRDefault="00570D23" w:rsidP="00570D23">
      <w:pPr>
        <w:shd w:val="clear" w:color="auto" w:fill="FDFDFD"/>
        <w:spacing w:after="0" w:line="390" w:lineRule="atLeast"/>
        <w:rPr>
          <w:rFonts w:ascii="Quicksand" w:eastAsia="Times New Roman" w:hAnsi="Quicksand" w:cs="Times New Roman"/>
          <w:color w:val="2C2F34"/>
          <w:sz w:val="27"/>
          <w:szCs w:val="27"/>
        </w:rPr>
      </w:pPr>
      <w:r w:rsidRPr="00570D23">
        <w:rPr>
          <w:rFonts w:ascii="Quicksand" w:eastAsia="Times New Roman" w:hAnsi="Quicksand" w:cs="Times New Roman"/>
          <w:b/>
          <w:bCs/>
          <w:color w:val="2C2F34"/>
          <w:sz w:val="27"/>
        </w:rPr>
        <w:t>Language Used                   :</w:t>
      </w:r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  PHP</w:t>
      </w:r>
    </w:p>
    <w:p w:rsidR="00570D23" w:rsidRPr="00570D23" w:rsidRDefault="00570D23" w:rsidP="00570D23">
      <w:pPr>
        <w:shd w:val="clear" w:color="auto" w:fill="FDFDFD"/>
        <w:spacing w:after="0" w:line="390" w:lineRule="atLeast"/>
        <w:rPr>
          <w:rFonts w:ascii="Quicksand" w:eastAsia="Times New Roman" w:hAnsi="Quicksand" w:cs="Times New Roman"/>
          <w:color w:val="2C2F34"/>
          <w:sz w:val="27"/>
          <w:szCs w:val="27"/>
        </w:rPr>
      </w:pPr>
      <w:r w:rsidRPr="00570D23">
        <w:rPr>
          <w:rFonts w:ascii="Quicksand" w:eastAsia="Times New Roman" w:hAnsi="Quicksand" w:cs="Times New Roman"/>
          <w:b/>
          <w:bCs/>
          <w:color w:val="2C2F34"/>
          <w:sz w:val="27"/>
        </w:rPr>
        <w:t>Database                              : </w:t>
      </w:r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 My SQL</w:t>
      </w:r>
    </w:p>
    <w:p w:rsidR="00570D23" w:rsidRPr="00570D23" w:rsidRDefault="00570D23" w:rsidP="00570D23">
      <w:pPr>
        <w:shd w:val="clear" w:color="auto" w:fill="FDFDFD"/>
        <w:spacing w:after="0" w:line="390" w:lineRule="atLeast"/>
        <w:rPr>
          <w:rFonts w:ascii="Quicksand" w:eastAsia="Times New Roman" w:hAnsi="Quicksand" w:cs="Times New Roman"/>
          <w:color w:val="2C2F34"/>
          <w:sz w:val="27"/>
          <w:szCs w:val="27"/>
        </w:rPr>
      </w:pPr>
      <w:r w:rsidRPr="00570D23">
        <w:rPr>
          <w:rFonts w:ascii="Quicksand" w:eastAsia="Times New Roman" w:hAnsi="Quicksand" w:cs="Times New Roman"/>
          <w:b/>
          <w:bCs/>
          <w:color w:val="2C2F34"/>
          <w:sz w:val="27"/>
        </w:rPr>
        <w:t>User Interface Design         :</w:t>
      </w:r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  HTML, AJAX</w:t>
      </w:r>
      <w:proofErr w:type="gramStart"/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,JQUERY,JAVASCRIPT</w:t>
      </w:r>
      <w:proofErr w:type="gramEnd"/>
    </w:p>
    <w:p w:rsidR="00570D23" w:rsidRPr="00570D23" w:rsidRDefault="00570D23" w:rsidP="00570D23">
      <w:pPr>
        <w:shd w:val="clear" w:color="auto" w:fill="FDFDFD"/>
        <w:spacing w:after="0" w:line="390" w:lineRule="atLeast"/>
        <w:rPr>
          <w:rFonts w:ascii="Quicksand" w:eastAsia="Times New Roman" w:hAnsi="Quicksand" w:cs="Times New Roman"/>
          <w:color w:val="2C2F34"/>
          <w:sz w:val="27"/>
          <w:szCs w:val="27"/>
        </w:rPr>
      </w:pPr>
      <w:r w:rsidRPr="00570D23">
        <w:rPr>
          <w:rFonts w:ascii="Quicksand" w:eastAsia="Times New Roman" w:hAnsi="Quicksand" w:cs="Times New Roman"/>
          <w:b/>
          <w:bCs/>
          <w:color w:val="2C2F34"/>
          <w:sz w:val="27"/>
        </w:rPr>
        <w:t>Web Browser                       : </w:t>
      </w:r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 Mozilla, Google Chrome, IE8</w:t>
      </w:r>
      <w:proofErr w:type="gramStart"/>
      <w:r w:rsidRPr="00570D23">
        <w:rPr>
          <w:rFonts w:ascii="Quicksand" w:eastAsia="Times New Roman" w:hAnsi="Quicksand" w:cs="Times New Roman"/>
          <w:color w:val="2C2F34"/>
          <w:sz w:val="27"/>
          <w:szCs w:val="27"/>
        </w:rPr>
        <w:t>,OPERA</w:t>
      </w:r>
      <w:proofErr w:type="gramEnd"/>
    </w:p>
    <w:p w:rsidR="00570D23" w:rsidRPr="00570D23" w:rsidRDefault="00570D23" w:rsidP="00570D23">
      <w:pPr>
        <w:shd w:val="clear" w:color="auto" w:fill="FDFDFD"/>
        <w:spacing w:after="0" w:line="390" w:lineRule="atLeast"/>
        <w:rPr>
          <w:ins w:id="0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" w:author="Unknown">
        <w:r w:rsidRPr="00570D23">
          <w:rPr>
            <w:rFonts w:ascii="Quicksand" w:eastAsia="Times New Roman" w:hAnsi="Quicksand" w:cs="Times New Roman"/>
            <w:b/>
            <w:bCs/>
            <w:color w:val="2C2F34"/>
            <w:sz w:val="27"/>
          </w:rPr>
          <w:t>Software                                : </w:t>
        </w:r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   XAMPP Server</w:t>
        </w:r>
      </w:ins>
    </w:p>
    <w:p w:rsidR="00570D23" w:rsidRPr="00570D23" w:rsidRDefault="00570D23" w:rsidP="00570D23">
      <w:pPr>
        <w:shd w:val="clear" w:color="auto" w:fill="FDFDFD"/>
        <w:spacing w:after="120" w:line="240" w:lineRule="auto"/>
        <w:outlineLvl w:val="3"/>
        <w:rPr>
          <w:ins w:id="2" w:author="Unknown"/>
          <w:rFonts w:ascii="Montserrat" w:eastAsia="Times New Roman" w:hAnsi="Montserrat" w:cs="Times New Roman"/>
          <w:b/>
          <w:bCs/>
          <w:color w:val="2C2F34"/>
          <w:sz w:val="26"/>
          <w:szCs w:val="26"/>
        </w:rPr>
      </w:pPr>
      <w:ins w:id="3" w:author="Unknown">
        <w:r w:rsidRPr="00570D23">
          <w:rPr>
            <w:rFonts w:ascii="Montserrat" w:eastAsia="Times New Roman" w:hAnsi="Montserrat" w:cs="Times New Roman"/>
            <w:b/>
            <w:bCs/>
            <w:color w:val="2C2F34"/>
            <w:sz w:val="26"/>
            <w:szCs w:val="26"/>
          </w:rPr>
          <w:t>Modules of Complaint Management System</w:t>
        </w:r>
      </w:ins>
    </w:p>
    <w:p w:rsidR="00570D23" w:rsidRPr="00570D23" w:rsidRDefault="00570D23" w:rsidP="00570D23">
      <w:pPr>
        <w:numPr>
          <w:ilvl w:val="0"/>
          <w:numId w:val="14"/>
        </w:numPr>
        <w:shd w:val="clear" w:color="auto" w:fill="FFFFFF"/>
        <w:spacing w:after="75" w:line="240" w:lineRule="auto"/>
        <w:ind w:left="300"/>
        <w:rPr>
          <w:ins w:id="4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5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Admin</w:t>
        </w:r>
      </w:ins>
    </w:p>
    <w:p w:rsidR="00570D23" w:rsidRPr="00570D23" w:rsidRDefault="00570D23" w:rsidP="00570D23">
      <w:pPr>
        <w:numPr>
          <w:ilvl w:val="0"/>
          <w:numId w:val="14"/>
        </w:numPr>
        <w:shd w:val="clear" w:color="auto" w:fill="FFFFFF"/>
        <w:spacing w:after="75" w:line="240" w:lineRule="auto"/>
        <w:ind w:left="300"/>
        <w:rPr>
          <w:ins w:id="6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7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Users</w:t>
        </w:r>
      </w:ins>
    </w:p>
    <w:p w:rsidR="00570D23" w:rsidRPr="00570D23" w:rsidRDefault="00570D23" w:rsidP="00570D23">
      <w:pPr>
        <w:shd w:val="clear" w:color="auto" w:fill="FFFFFF"/>
        <w:spacing w:after="120" w:line="240" w:lineRule="auto"/>
        <w:outlineLvl w:val="3"/>
        <w:rPr>
          <w:ins w:id="8" w:author="Unknown"/>
          <w:rFonts w:ascii="Montserrat" w:eastAsia="Times New Roman" w:hAnsi="Montserrat" w:cs="Times New Roman"/>
          <w:b/>
          <w:bCs/>
          <w:color w:val="2C2F34"/>
          <w:sz w:val="26"/>
          <w:szCs w:val="26"/>
        </w:rPr>
      </w:pPr>
      <w:ins w:id="9" w:author="Unknown">
        <w:r w:rsidRPr="00570D23">
          <w:rPr>
            <w:rFonts w:ascii="Montserrat" w:eastAsia="Times New Roman" w:hAnsi="Montserrat" w:cs="Times New Roman"/>
            <w:b/>
            <w:bCs/>
            <w:color w:val="2C2F34"/>
            <w:sz w:val="26"/>
            <w:szCs w:val="26"/>
          </w:rPr>
          <w:t>Admin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10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1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Admin can create category and also manage the category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12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3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Admin can create Subcategory and also manage the Subcategory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14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5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Admin can create state and also manage the state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16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7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Complaint Management Admin can update remark on complaints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18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19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Mange users</w:t>
        </w:r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20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21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 xml:space="preserve">Admin can check </w:t>
        </w:r>
        <w:proofErr w:type="spellStart"/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userlogs</w:t>
        </w:r>
        <w:proofErr w:type="spellEnd"/>
      </w:ins>
    </w:p>
    <w:p w:rsidR="00570D23" w:rsidRPr="00570D23" w:rsidRDefault="00570D23" w:rsidP="00570D23">
      <w:pPr>
        <w:numPr>
          <w:ilvl w:val="0"/>
          <w:numId w:val="15"/>
        </w:numPr>
        <w:shd w:val="clear" w:color="auto" w:fill="FFFFFF"/>
        <w:spacing w:after="75" w:line="240" w:lineRule="auto"/>
        <w:ind w:left="300"/>
        <w:rPr>
          <w:ins w:id="22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23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Admin change password</w:t>
        </w:r>
      </w:ins>
    </w:p>
    <w:p w:rsidR="00570D23" w:rsidRPr="00570D23" w:rsidRDefault="00570D23" w:rsidP="00570D23">
      <w:pPr>
        <w:shd w:val="clear" w:color="auto" w:fill="FFFFFF"/>
        <w:spacing w:after="0" w:line="240" w:lineRule="auto"/>
        <w:outlineLvl w:val="3"/>
        <w:rPr>
          <w:ins w:id="24" w:author="Unknown"/>
          <w:rFonts w:ascii="Montserrat" w:eastAsia="Times New Roman" w:hAnsi="Montserrat" w:cs="Times New Roman"/>
          <w:b/>
          <w:bCs/>
          <w:color w:val="2C2F34"/>
          <w:sz w:val="26"/>
          <w:szCs w:val="26"/>
        </w:rPr>
      </w:pPr>
      <w:ins w:id="25" w:author="Unknown">
        <w:r w:rsidRPr="00570D23">
          <w:rPr>
            <w:rFonts w:ascii="Montserrat" w:eastAsia="Times New Roman" w:hAnsi="Montserrat" w:cs="Times New Roman"/>
            <w:b/>
            <w:bCs/>
            <w:color w:val="2C2F34"/>
            <w:sz w:val="26"/>
          </w:rPr>
          <w:t>Users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26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27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User Registration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28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29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User forgot Password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30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31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After login user can lodge complaint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32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33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Complaint History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34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35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 xml:space="preserve">Profile </w:t>
        </w:r>
        <w:proofErr w:type="spellStart"/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Mangement</w:t>
        </w:r>
        <w:proofErr w:type="spellEnd"/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36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37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Change Password</w:t>
        </w:r>
      </w:ins>
    </w:p>
    <w:p w:rsidR="00570D23" w:rsidRPr="00570D23" w:rsidRDefault="00570D23" w:rsidP="00570D23">
      <w:pPr>
        <w:numPr>
          <w:ilvl w:val="0"/>
          <w:numId w:val="16"/>
        </w:numPr>
        <w:shd w:val="clear" w:color="auto" w:fill="FFFFFF"/>
        <w:spacing w:after="75" w:line="240" w:lineRule="auto"/>
        <w:ind w:left="300"/>
        <w:rPr>
          <w:ins w:id="38" w:author="Unknown"/>
          <w:rFonts w:ascii="Quicksand" w:eastAsia="Times New Roman" w:hAnsi="Quicksand" w:cs="Times New Roman"/>
          <w:color w:val="2C2F34"/>
          <w:sz w:val="27"/>
          <w:szCs w:val="27"/>
        </w:rPr>
      </w:pPr>
      <w:ins w:id="39" w:author="Unknown">
        <w:r w:rsidRPr="00570D23">
          <w:rPr>
            <w:rFonts w:ascii="Quicksand" w:eastAsia="Times New Roman" w:hAnsi="Quicksand" w:cs="Times New Roman"/>
            <w:color w:val="2C2F34"/>
            <w:sz w:val="27"/>
            <w:szCs w:val="27"/>
          </w:rPr>
          <w:t>Dashboard</w:t>
        </w:r>
      </w:ins>
    </w:p>
    <w:p w:rsidR="00544A8A" w:rsidRPr="00354ADF" w:rsidRDefault="00570D23" w:rsidP="00354ADF"/>
    <w:sectPr w:rsidR="00544A8A" w:rsidRPr="00354ADF" w:rsidSect="003D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6A0"/>
    <w:multiLevelType w:val="multilevel"/>
    <w:tmpl w:val="61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474BB"/>
    <w:multiLevelType w:val="multilevel"/>
    <w:tmpl w:val="F06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04A0"/>
    <w:multiLevelType w:val="multilevel"/>
    <w:tmpl w:val="59DE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4443F3"/>
    <w:multiLevelType w:val="multilevel"/>
    <w:tmpl w:val="11A8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C1672"/>
    <w:multiLevelType w:val="multilevel"/>
    <w:tmpl w:val="9BEE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266D68"/>
    <w:multiLevelType w:val="multilevel"/>
    <w:tmpl w:val="F8F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1498E"/>
    <w:multiLevelType w:val="multilevel"/>
    <w:tmpl w:val="14C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D28F9"/>
    <w:multiLevelType w:val="multilevel"/>
    <w:tmpl w:val="16B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FC5850"/>
    <w:multiLevelType w:val="multilevel"/>
    <w:tmpl w:val="5A6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2509F"/>
    <w:multiLevelType w:val="multilevel"/>
    <w:tmpl w:val="1CC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4F1F45"/>
    <w:multiLevelType w:val="multilevel"/>
    <w:tmpl w:val="A1E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EA295E"/>
    <w:multiLevelType w:val="multilevel"/>
    <w:tmpl w:val="459C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DF6C46"/>
    <w:multiLevelType w:val="multilevel"/>
    <w:tmpl w:val="1640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C3081"/>
    <w:multiLevelType w:val="multilevel"/>
    <w:tmpl w:val="20F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B0DC2"/>
    <w:multiLevelType w:val="multilevel"/>
    <w:tmpl w:val="178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3F7820"/>
    <w:multiLevelType w:val="multilevel"/>
    <w:tmpl w:val="8AE2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5"/>
  </w:num>
  <w:num w:numId="11">
    <w:abstractNumId w:val="0"/>
  </w:num>
  <w:num w:numId="12">
    <w:abstractNumId w:val="12"/>
  </w:num>
  <w:num w:numId="13">
    <w:abstractNumId w:val="3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7B7"/>
    <w:rsid w:val="00354ADF"/>
    <w:rsid w:val="003D23FC"/>
    <w:rsid w:val="0053006A"/>
    <w:rsid w:val="00570D23"/>
    <w:rsid w:val="008E17B7"/>
    <w:rsid w:val="00CD7209"/>
    <w:rsid w:val="00D86EC2"/>
    <w:rsid w:val="00EF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FC"/>
  </w:style>
  <w:style w:type="paragraph" w:styleId="Heading3">
    <w:name w:val="heading 3"/>
    <w:basedOn w:val="Normal"/>
    <w:link w:val="Heading3Char"/>
    <w:uiPriority w:val="9"/>
    <w:qFormat/>
    <w:rsid w:val="008E1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7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7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7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technoit</dc:creator>
  <cp:lastModifiedBy>technoit</cp:lastModifiedBy>
  <cp:revision>2</cp:revision>
  <dcterms:created xsi:type="dcterms:W3CDTF">2020-05-15T08:37:00Z</dcterms:created>
  <dcterms:modified xsi:type="dcterms:W3CDTF">2020-05-15T08:37:00Z</dcterms:modified>
</cp:coreProperties>
</file>